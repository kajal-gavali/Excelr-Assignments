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07AAE" w:rsidRPr="00707AAE" w:rsidRDefault="00707AAE" w:rsidP="00707AAE">
      <w:pPr>
        <w:spacing w:after="120"/>
        <w:ind w:left="720"/>
        <w:contextualSpacing/>
        <w:rPr>
          <w:rFonts w:asciiTheme="majorHAnsi" w:hAnsiTheme="majorHAnsi"/>
        </w:rPr>
      </w:pPr>
      <w:r w:rsidRPr="00707AAE">
        <w:rPr>
          <w:rFonts w:asciiTheme="majorHAnsi" w:hAnsiTheme="majorHAnsi" w:cs="Segoe UI"/>
          <w:color w:val="1F2328"/>
          <w:shd w:val="clear" w:color="auto" w:fill="FFFFFF"/>
        </w:rPr>
        <w:t>Ans</w:t>
      </w:r>
      <w:r>
        <w:rPr>
          <w:rFonts w:asciiTheme="majorHAnsi" w:hAnsiTheme="majorHAnsi" w:cs="Segoe UI"/>
          <w:color w:val="1F2328"/>
          <w:shd w:val="clear" w:color="auto" w:fill="FFFFFF"/>
        </w:rPr>
        <w:t>wer=</w:t>
      </w:r>
      <w:proofErr w:type="gramStart"/>
      <w:r>
        <w:rPr>
          <w:rFonts w:asciiTheme="majorHAnsi" w:hAnsiTheme="majorHAnsi" w:cs="Segoe UI"/>
          <w:color w:val="1F2328"/>
          <w:shd w:val="clear" w:color="auto" w:fill="FFFFFF"/>
        </w:rPr>
        <w:t xml:space="preserve">&gt; </w:t>
      </w:r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 ‘B’</w:t>
      </w:r>
      <w:proofErr w:type="gramEnd"/>
      <w:r>
        <w:rPr>
          <w:rFonts w:asciiTheme="majorHAnsi" w:hAnsiTheme="majorHAnsi" w:cs="Segoe UI"/>
          <w:color w:val="1F2328"/>
          <w:shd w:val="clear" w:color="auto" w:fill="FFFFFF"/>
        </w:rPr>
        <w:t xml:space="preserve"> </w:t>
      </w:r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07AAE" w:rsidRDefault="00707AAE" w:rsidP="00707AAE">
      <w:pPr>
        <w:autoSpaceDE w:val="0"/>
        <w:autoSpaceDN w:val="0"/>
        <w:adjustRightInd w:val="0"/>
        <w:spacing w:after="120"/>
        <w:ind w:left="720"/>
        <w:contextualSpacing/>
        <w:rPr>
          <w:rFonts w:asciiTheme="majorHAnsi" w:hAnsiTheme="majorHAnsi" w:cs="Segoe UI"/>
          <w:color w:val="1F2328"/>
          <w:shd w:val="clear" w:color="auto" w:fill="FFFFFF"/>
        </w:rPr>
      </w:pPr>
      <w:r w:rsidRPr="00707AAE">
        <w:rPr>
          <w:rFonts w:asciiTheme="majorHAnsi" w:hAnsiTheme="majorHAnsi" w:cs="Segoe UI"/>
          <w:color w:val="1F2328"/>
          <w:shd w:val="clear" w:color="auto" w:fill="FFFFFF"/>
        </w:rPr>
        <w:t>Answer=</w:t>
      </w:r>
      <w:proofErr w:type="gramStart"/>
      <w:r w:rsidRPr="00707AAE">
        <w:rPr>
          <w:rFonts w:asciiTheme="majorHAnsi" w:hAnsiTheme="majorHAnsi" w:cs="Segoe UI"/>
          <w:color w:val="1F2328"/>
          <w:shd w:val="clear" w:color="auto" w:fill="FFFFFF"/>
        </w:rPr>
        <w:t>&gt;  False</w:t>
      </w:r>
      <w:proofErr w:type="gramEnd"/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. </w:t>
      </w:r>
      <w:proofErr w:type="gramStart"/>
      <w:r w:rsidRPr="00707AAE">
        <w:rPr>
          <w:rFonts w:asciiTheme="majorHAnsi" w:hAnsiTheme="majorHAnsi" w:cs="Segoe UI"/>
          <w:color w:val="1F2328"/>
          <w:shd w:val="clear" w:color="auto" w:fill="FFFFFF"/>
        </w:rPr>
        <w:t>Because the probability for employees at the processing center are more between 38 and 44 than older than 44.</w:t>
      </w:r>
      <w:proofErr w:type="gramEnd"/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 mean = 38 std1 = 6 q2_lessthan_38 = </w:t>
      </w:r>
      <w:proofErr w:type="spellStart"/>
      <w:r w:rsidRPr="00707AAE">
        <w:rPr>
          <w:rFonts w:asciiTheme="majorHAnsi" w:hAnsiTheme="majorHAnsi" w:cs="Segoe UI"/>
          <w:color w:val="1F2328"/>
          <w:shd w:val="clear" w:color="auto" w:fill="FFFFFF"/>
        </w:rPr>
        <w:t>stats.norm.cdf</w:t>
      </w:r>
      <w:proofErr w:type="spellEnd"/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(38, loc = mean, scale = std1) q2_lessthan_38 = 0.5 q2_less_than_44 = </w:t>
      </w:r>
      <w:proofErr w:type="spellStart"/>
      <w:r w:rsidRPr="00707AAE">
        <w:rPr>
          <w:rFonts w:asciiTheme="majorHAnsi" w:hAnsiTheme="majorHAnsi" w:cs="Segoe UI"/>
          <w:color w:val="1F2328"/>
          <w:shd w:val="clear" w:color="auto" w:fill="FFFFFF"/>
        </w:rPr>
        <w:t>stats.norm.cdf</w:t>
      </w:r>
      <w:proofErr w:type="spellEnd"/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(44, loc = mean, scale = std1) q2_less_than_44 = 0.841 q2_betweeen_38_and_44 = q2_less_than_44 - q2_lessthan_38 print('The probability of employee age between 38 and 44 </w:t>
      </w:r>
      <w:proofErr w:type="spellStart"/>
      <w:r w:rsidRPr="00707AAE">
        <w:rPr>
          <w:rFonts w:asciiTheme="majorHAnsi" w:hAnsiTheme="majorHAnsi" w:cs="Segoe UI"/>
          <w:color w:val="1F2328"/>
          <w:shd w:val="clear" w:color="auto" w:fill="FFFFFF"/>
        </w:rPr>
        <w:t>is',np.round</w:t>
      </w:r>
      <w:proofErr w:type="spellEnd"/>
      <w:r w:rsidRPr="00707AAE">
        <w:rPr>
          <w:rFonts w:asciiTheme="majorHAnsi" w:hAnsiTheme="majorHAnsi" w:cs="Segoe UI"/>
          <w:color w:val="1F2328"/>
          <w:shd w:val="clear" w:color="auto" w:fill="FFFFFF"/>
        </w:rPr>
        <w:t>(q2_betweeen_38_and_44</w:t>
      </w:r>
      <w:r w:rsidRPr="00707AAE">
        <w:rPr>
          <w:rStyle w:val="Emphasis"/>
          <w:rFonts w:asciiTheme="majorHAnsi" w:hAnsiTheme="majorHAnsi" w:cs="Segoe UI"/>
          <w:color w:val="1F2328"/>
          <w:shd w:val="clear" w:color="auto" w:fill="FFFFFF"/>
        </w:rPr>
        <w:t xml:space="preserve">100,2),'%') The probability of employee age between 38 and 44 is 34.13 % q2_morethan_44 = 1-stats.norm.cdf(44, loc = mean, scale = std1) print('The probability of employee age more than 44 </w:t>
      </w:r>
      <w:proofErr w:type="spellStart"/>
      <w:r w:rsidRPr="00707AAE">
        <w:rPr>
          <w:rStyle w:val="Emphasis"/>
          <w:rFonts w:asciiTheme="majorHAnsi" w:hAnsiTheme="majorHAnsi" w:cs="Segoe UI"/>
          <w:color w:val="1F2328"/>
          <w:shd w:val="clear" w:color="auto" w:fill="FFFFFF"/>
        </w:rPr>
        <w:t>is',np.round</w:t>
      </w:r>
      <w:proofErr w:type="spellEnd"/>
      <w:r w:rsidRPr="00707AAE">
        <w:rPr>
          <w:rStyle w:val="Emphasis"/>
          <w:rFonts w:asciiTheme="majorHAnsi" w:hAnsiTheme="majorHAnsi" w:cs="Segoe UI"/>
          <w:color w:val="1F2328"/>
          <w:shd w:val="clear" w:color="auto" w:fill="FFFFFF"/>
        </w:rPr>
        <w:t>(q2_morethan_44</w:t>
      </w:r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100,2),'%') The probability of employee age more than 44 is 15.87 % </w:t>
      </w:r>
      <w:proofErr w:type="spellStart"/>
      <w:r w:rsidRPr="00707AAE">
        <w:rPr>
          <w:rFonts w:asciiTheme="majorHAnsi" w:hAnsiTheme="majorHAnsi" w:cs="Segoe UI"/>
          <w:color w:val="1F2328"/>
          <w:shd w:val="clear" w:color="auto" w:fill="FFFFFF"/>
        </w:rPr>
        <w:t>true_or_false</w:t>
      </w:r>
      <w:proofErr w:type="spellEnd"/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 = (q2_morethan_44 &gt; q2_betweeen_38_and_44) print('</w:t>
      </w:r>
      <w:proofErr w:type="spellStart"/>
      <w:r w:rsidRPr="00707AAE">
        <w:rPr>
          <w:rFonts w:asciiTheme="majorHAnsi" w:hAnsiTheme="majorHAnsi" w:cs="Segoe UI"/>
          <w:color w:val="1F2328"/>
          <w:shd w:val="clear" w:color="auto" w:fill="FFFFFF"/>
        </w:rPr>
        <w:t>Answer:',true_or_false</w:t>
      </w:r>
      <w:proofErr w:type="spellEnd"/>
      <w:r w:rsidRPr="00707AAE">
        <w:rPr>
          <w:rFonts w:asciiTheme="majorHAnsi" w:hAnsiTheme="majorHAnsi" w:cs="Segoe UI"/>
          <w:color w:val="1F2328"/>
          <w:shd w:val="clear" w:color="auto" w:fill="FFFFFF"/>
        </w:rPr>
        <w:t>)</w:t>
      </w:r>
      <w:r w:rsidRPr="00707AAE">
        <w:rPr>
          <w:rFonts w:asciiTheme="majorHAnsi" w:hAnsiTheme="majorHAnsi" w:cs="Segoe UI"/>
          <w:color w:val="1F2328"/>
        </w:rPr>
        <w:br/>
      </w:r>
      <w:r w:rsidRPr="00707AAE">
        <w:rPr>
          <w:rFonts w:asciiTheme="majorHAnsi" w:hAnsiTheme="majorHAnsi" w:cs="Segoe UI"/>
          <w:color w:val="1F2328"/>
          <w:shd w:val="clear" w:color="auto" w:fill="FFFFFF"/>
        </w:rPr>
        <w:t>Answer: False</w:t>
      </w:r>
    </w:p>
    <w:p w:rsidR="00707AAE" w:rsidRPr="00707AAE" w:rsidRDefault="00707AAE" w:rsidP="00707AA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07AAE" w:rsidRPr="00707AAE" w:rsidRDefault="00707AAE" w:rsidP="00707AAE">
      <w:pPr>
        <w:autoSpaceDE w:val="0"/>
        <w:autoSpaceDN w:val="0"/>
        <w:adjustRightInd w:val="0"/>
        <w:spacing w:after="120"/>
        <w:ind w:left="720"/>
        <w:contextualSpacing/>
        <w:rPr>
          <w:rFonts w:asciiTheme="majorHAnsi" w:hAnsiTheme="majorHAnsi"/>
        </w:rPr>
      </w:pPr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Answer=&gt; True. q2b = </w:t>
      </w:r>
      <w:proofErr w:type="spellStart"/>
      <w:proofErr w:type="gramStart"/>
      <w:r w:rsidRPr="00707AAE">
        <w:rPr>
          <w:rFonts w:asciiTheme="majorHAnsi" w:hAnsiTheme="majorHAnsi" w:cs="Segoe UI"/>
          <w:color w:val="1F2328"/>
          <w:shd w:val="clear" w:color="auto" w:fill="FFFFFF"/>
        </w:rPr>
        <w:t>stats.norm.cdf</w:t>
      </w:r>
      <w:proofErr w:type="spellEnd"/>
      <w:r w:rsidRPr="00707AAE">
        <w:rPr>
          <w:rFonts w:asciiTheme="majorHAnsi" w:hAnsiTheme="majorHAnsi" w:cs="Segoe UI"/>
          <w:color w:val="1F2328"/>
          <w:shd w:val="clear" w:color="auto" w:fill="FFFFFF"/>
        </w:rPr>
        <w:t>(</w:t>
      </w:r>
      <w:proofErr w:type="gramEnd"/>
      <w:r w:rsidRPr="00707AAE">
        <w:rPr>
          <w:rFonts w:asciiTheme="majorHAnsi" w:hAnsiTheme="majorHAnsi" w:cs="Segoe UI"/>
          <w:color w:val="1F2328"/>
          <w:shd w:val="clear" w:color="auto" w:fill="FFFFFF"/>
        </w:rPr>
        <w:t>30, loc = mean, scale = std1)</w:t>
      </w:r>
      <w:r w:rsidRPr="00707AAE">
        <w:rPr>
          <w:rStyle w:val="Emphasis"/>
          <w:rFonts w:asciiTheme="majorHAnsi" w:hAnsiTheme="majorHAnsi" w:cs="Segoe UI"/>
          <w:color w:val="1F2328"/>
          <w:shd w:val="clear" w:color="auto" w:fill="FFFFFF"/>
        </w:rPr>
        <w:t xml:space="preserve">100 print('A training program for employees under the age of 30 at the center would be expected to attract </w:t>
      </w:r>
      <w:proofErr w:type="spellStart"/>
      <w:r w:rsidRPr="00707AAE">
        <w:rPr>
          <w:rStyle w:val="Emphasis"/>
          <w:rFonts w:asciiTheme="majorHAnsi" w:hAnsiTheme="majorHAnsi" w:cs="Segoe UI"/>
          <w:color w:val="1F2328"/>
          <w:shd w:val="clear" w:color="auto" w:fill="FFFFFF"/>
        </w:rPr>
        <w:t>about',np.round</w:t>
      </w:r>
      <w:proofErr w:type="spellEnd"/>
      <w:r w:rsidRPr="00707AAE">
        <w:rPr>
          <w:rStyle w:val="Emphasis"/>
          <w:rFonts w:asciiTheme="majorHAnsi" w:hAnsiTheme="majorHAnsi" w:cs="Segoe UI"/>
          <w:color w:val="1F2328"/>
          <w:shd w:val="clear" w:color="auto" w:fill="FFFFFF"/>
        </w:rPr>
        <w:t>((q2b</w:t>
      </w:r>
      <w:r w:rsidRPr="00707AAE">
        <w:rPr>
          <w:rFonts w:asciiTheme="majorHAnsi" w:hAnsiTheme="majorHAnsi" w:cs="Segoe UI"/>
          <w:color w:val="1F2328"/>
          <w:shd w:val="clear" w:color="auto" w:fill="FFFFFF"/>
        </w:rPr>
        <w:t>400)/100,0),'employees') A training program for employees under the age of 30 at the center would be expected to attract about 36.0 employees</w:t>
      </w:r>
    </w:p>
    <w:p w:rsidR="00155575" w:rsidRPr="00707AAE" w:rsidRDefault="00155575" w:rsidP="00155575">
      <w:pPr>
        <w:autoSpaceDE w:val="0"/>
        <w:autoSpaceDN w:val="0"/>
        <w:adjustRightInd w:val="0"/>
        <w:spacing w:after="120"/>
        <w:contextualSpacing/>
        <w:rPr>
          <w:rFonts w:asciiTheme="majorHAnsi" w:hAnsiTheme="majorHAnsi"/>
        </w:rPr>
      </w:pPr>
    </w:p>
    <w:p w:rsidR="00707AA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707AAE" w:rsidRPr="00707AAE" w:rsidRDefault="00707AAE" w:rsidP="00707AA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1F2328"/>
        </w:rPr>
      </w:pPr>
      <w:r w:rsidRPr="00707AAE">
        <w:rPr>
          <w:rFonts w:asciiTheme="majorHAnsi" w:eastAsia="Times New Roman" w:hAnsiTheme="majorHAnsi" w:cs="Segoe UI"/>
          <w:color w:val="1F2328"/>
        </w:rPr>
        <w:t xml:space="preserve">Answer=&gt; </w:t>
      </w:r>
      <w:r w:rsidRPr="00707AAE">
        <w:rPr>
          <w:rFonts w:asciiTheme="majorHAnsi" w:eastAsia="Times New Roman" w:hAnsiTheme="majorHAnsi" w:cs="Segoe UI"/>
          <w:color w:val="1F2328"/>
        </w:rPr>
        <w:br/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707AAE">
        <w:rPr>
          <w:rFonts w:asciiTheme="majorHAnsi" w:eastAsia="Times New Roman" w:hAnsiTheme="majorHAnsi" w:cs="Segoe UI"/>
          <w:color w:val="1F2328"/>
        </w:rPr>
        <w:t>i.i.d</w:t>
      </w:r>
      <w:proofErr w:type="spellEnd"/>
      <w:r w:rsidRPr="00707AAE">
        <w:rPr>
          <w:rFonts w:asciiTheme="majorHAnsi" w:eastAsia="Times New Roman" w:hAnsiTheme="majorHAnsi" w:cs="Segoe UI"/>
          <w:color w:val="1F2328"/>
        </w:rPr>
        <w:t xml:space="preserve"> and n is Large.</w:t>
      </w:r>
    </w:p>
    <w:p w:rsidR="00707AAE" w:rsidRDefault="00707AAE" w:rsidP="00707AAE">
      <w:pPr>
        <w:pStyle w:val="NormalWeb"/>
        <w:shd w:val="clear" w:color="auto" w:fill="FFFFFF"/>
        <w:spacing w:before="0" w:beforeAutospacing="0" w:after="146" w:afterAutospacing="0"/>
        <w:rPr>
          <w:rFonts w:ascii="Segoe UI" w:hAnsi="Segoe UI" w:cs="Segoe UI"/>
          <w:color w:val="1F2328"/>
          <w:sz w:val="15"/>
          <w:szCs w:val="15"/>
        </w:rPr>
      </w:pPr>
      <w:r w:rsidRPr="00707AAE">
        <w:rPr>
          <w:rFonts w:asciiTheme="minorHAnsi" w:hAnsiTheme="minorHAnsi" w:cstheme="minorHAnsi"/>
          <w:color w:val="1F2328"/>
          <w:sz w:val="22"/>
          <w:szCs w:val="22"/>
        </w:rPr>
        <w:t xml:space="preserve">The Difference between 2X1 and (X1 + X2) is the magnitude they hold of two different sample subsets (X1 and X2) from the same </w:t>
      </w:r>
      <w:proofErr w:type="gramStart"/>
      <w:r w:rsidRPr="00707AAE">
        <w:rPr>
          <w:rFonts w:asciiTheme="minorHAnsi" w:hAnsiTheme="minorHAnsi" w:cstheme="minorHAnsi"/>
          <w:color w:val="1F2328"/>
          <w:sz w:val="22"/>
          <w:szCs w:val="22"/>
        </w:rPr>
        <w:t>source(</w:t>
      </w:r>
      <w:proofErr w:type="gramEnd"/>
      <w:r w:rsidRPr="00707AAE">
        <w:rPr>
          <w:rFonts w:asciiTheme="minorHAnsi" w:hAnsiTheme="minorHAnsi" w:cstheme="minorHAnsi"/>
          <w:color w:val="1F2328"/>
          <w:sz w:val="22"/>
          <w:szCs w:val="22"/>
        </w:rPr>
        <w:t xml:space="preserve">population). X1 and X2 can be a different subset of a sample from a similar source (population) but If X1 ~ N(μ, σ2) then, 2 X1 ~ N(2 μ, 4 σ2 ) If X1 ~ N(μ, σ2) and X2 ~ N(μ, σ2) are </w:t>
      </w:r>
      <w:proofErr w:type="spellStart"/>
      <w:r w:rsidRPr="00707AAE">
        <w:rPr>
          <w:rFonts w:asciiTheme="minorHAnsi" w:hAnsiTheme="minorHAnsi" w:cstheme="minorHAnsi"/>
          <w:color w:val="1F2328"/>
          <w:sz w:val="22"/>
          <w:szCs w:val="22"/>
        </w:rPr>
        <w:t>iid</w:t>
      </w:r>
      <w:proofErr w:type="spellEnd"/>
      <w:r w:rsidRPr="00707AAE">
        <w:rPr>
          <w:rFonts w:asciiTheme="minorHAnsi" w:hAnsiTheme="minorHAnsi" w:cstheme="minorHAnsi"/>
          <w:color w:val="1F2328"/>
          <w:sz w:val="22"/>
          <w:szCs w:val="22"/>
        </w:rPr>
        <w:t xml:space="preserve"> normal random variables then (X1 + X2)</w:t>
      </w:r>
      <w:del w:id="1" w:author="Unknown">
        <w:r w:rsidRPr="00707AAE">
          <w:rPr>
            <w:rFonts w:asciiTheme="minorHAnsi" w:hAnsiTheme="minorHAnsi" w:cstheme="minorHAnsi"/>
            <w:color w:val="1F2328"/>
            <w:sz w:val="22"/>
            <w:szCs w:val="22"/>
          </w:rPr>
          <w:delText>N(μ+ μ, σ2+ σ2)</w:delText>
        </w:r>
      </w:del>
      <w:r w:rsidRPr="00707AAE">
        <w:rPr>
          <w:rFonts w:asciiTheme="minorHAnsi" w:hAnsiTheme="minorHAnsi" w:cstheme="minorHAnsi"/>
          <w:color w:val="1F2328"/>
          <w:sz w:val="22"/>
          <w:szCs w:val="22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  <w:r w:rsidRPr="00707AAE">
        <w:rPr>
          <w:rFonts w:ascii="Segoe UI" w:hAnsi="Segoe UI" w:cs="Segoe UI"/>
          <w:color w:val="1F2328"/>
          <w:sz w:val="15"/>
          <w:szCs w:val="15"/>
        </w:rPr>
        <w:t xml:space="preserve"> </w:t>
      </w:r>
    </w:p>
    <w:p w:rsidR="00707AAE" w:rsidRPr="00707AAE" w:rsidRDefault="00707AAE" w:rsidP="00707AAE">
      <w:pPr>
        <w:pStyle w:val="NormalWeb"/>
        <w:shd w:val="clear" w:color="auto" w:fill="FFFFFF"/>
        <w:spacing w:before="0" w:beforeAutospacing="0" w:after="146" w:afterAutospacing="0"/>
        <w:rPr>
          <w:rFonts w:asciiTheme="majorHAnsi" w:hAnsiTheme="majorHAnsi" w:cs="Segoe UI"/>
          <w:color w:val="1F2328"/>
          <w:sz w:val="22"/>
          <w:szCs w:val="22"/>
        </w:rPr>
      </w:pPr>
      <w:r w:rsidRPr="00707AAE">
        <w:rPr>
          <w:rFonts w:asciiTheme="majorHAnsi" w:hAnsiTheme="majorHAnsi" w:cs="Segoe UI"/>
          <w:color w:val="1F2328"/>
          <w:sz w:val="22"/>
          <w:szCs w:val="22"/>
        </w:rPr>
        <w:t xml:space="preserve">The Normal distribution has two parameters, the mean, µ, and the variance, σ2. µ </w:t>
      </w:r>
      <w:proofErr w:type="gramStart"/>
      <w:r w:rsidRPr="00707AAE">
        <w:rPr>
          <w:rFonts w:asciiTheme="majorHAnsi" w:hAnsiTheme="majorHAnsi" w:cs="Segoe UI"/>
          <w:color w:val="1F2328"/>
          <w:sz w:val="22"/>
          <w:szCs w:val="22"/>
        </w:rPr>
        <w:t>and</w:t>
      </w:r>
      <w:proofErr w:type="gramEnd"/>
      <w:r w:rsidRPr="00707AAE">
        <w:rPr>
          <w:rFonts w:asciiTheme="majorHAnsi" w:hAnsiTheme="majorHAnsi" w:cs="Segoe UI"/>
          <w:color w:val="1F2328"/>
          <w:sz w:val="22"/>
          <w:szCs w:val="22"/>
        </w:rPr>
        <w:t xml:space="preserve"> σ2satisfy −∞ &lt; µ &lt; ∞, σ2&gt; 0. We write X </w:t>
      </w:r>
      <w:r w:rsidRPr="00707AAE">
        <w:rPr>
          <w:rFonts w:asciiTheme="majorHAnsi" w:hAnsiTheme="majorHAnsi" w:cs="Cambria Math"/>
          <w:color w:val="1F2328"/>
          <w:sz w:val="22"/>
          <w:szCs w:val="22"/>
        </w:rPr>
        <w:t>∼</w:t>
      </w:r>
      <w:r w:rsidRPr="00707AAE">
        <w:rPr>
          <w:rFonts w:asciiTheme="majorHAnsi" w:hAnsiTheme="majorHAnsi" w:cs="Segoe UI"/>
          <w:color w:val="1F2328"/>
          <w:sz w:val="22"/>
          <w:szCs w:val="22"/>
        </w:rPr>
        <w:t xml:space="preserve"> Normal (µ, σ2) or X </w:t>
      </w:r>
      <w:r w:rsidRPr="00707AAE">
        <w:rPr>
          <w:rFonts w:asciiTheme="majorHAnsi" w:hAnsiTheme="majorHAnsi" w:cs="Cambria Math"/>
          <w:color w:val="1F2328"/>
          <w:sz w:val="22"/>
          <w:szCs w:val="22"/>
        </w:rPr>
        <w:t>∼</w:t>
      </w:r>
      <w:r w:rsidRPr="00707AAE">
        <w:rPr>
          <w:rFonts w:asciiTheme="majorHAnsi" w:hAnsiTheme="majorHAnsi" w:cs="Segoe UI"/>
          <w:color w:val="1F2328"/>
          <w:sz w:val="22"/>
          <w:szCs w:val="22"/>
        </w:rPr>
        <w:t xml:space="preserve"> </w:t>
      </w:r>
      <w:proofErr w:type="gramStart"/>
      <w:r w:rsidRPr="00707AAE">
        <w:rPr>
          <w:rFonts w:asciiTheme="majorHAnsi" w:hAnsiTheme="majorHAnsi" w:cs="Segoe UI"/>
          <w:color w:val="1F2328"/>
          <w:sz w:val="22"/>
          <w:szCs w:val="22"/>
        </w:rPr>
        <w:t>N(</w:t>
      </w:r>
      <w:proofErr w:type="gramEnd"/>
      <w:r w:rsidRPr="00707AAE">
        <w:rPr>
          <w:rFonts w:asciiTheme="majorHAnsi" w:hAnsiTheme="majorHAnsi" w:cs="Segoe UI"/>
          <w:color w:val="1F2328"/>
          <w:sz w:val="22"/>
          <w:szCs w:val="22"/>
        </w:rPr>
        <w:t>µ, σ2 ).</w:t>
      </w:r>
    </w:p>
    <w:p w:rsidR="00707AAE" w:rsidRPr="00707AAE" w:rsidRDefault="00707AAE" w:rsidP="00707AAE">
      <w:pPr>
        <w:shd w:val="clear" w:color="auto" w:fill="FFFFFF"/>
        <w:spacing w:after="146" w:line="240" w:lineRule="auto"/>
        <w:rPr>
          <w:rFonts w:eastAsia="Times New Roman" w:cstheme="minorHAnsi"/>
          <w:color w:val="1F2328"/>
        </w:rPr>
      </w:pPr>
    </w:p>
    <w:p w:rsidR="00155575" w:rsidRPr="00EE10F3" w:rsidRDefault="00155575" w:rsidP="00707AA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707AAE" w:rsidRDefault="00707AAE" w:rsidP="00707AAE">
      <w:pPr>
        <w:spacing w:after="120"/>
        <w:ind w:left="720"/>
        <w:contextualSpacing/>
        <w:rPr>
          <w:rFonts w:asciiTheme="majorHAnsi" w:hAnsiTheme="majorHAnsi"/>
        </w:rPr>
      </w:pPr>
      <w:r w:rsidRPr="00707AAE">
        <w:rPr>
          <w:rFonts w:asciiTheme="majorHAnsi" w:hAnsiTheme="majorHAnsi" w:cs="Segoe UI"/>
          <w:color w:val="1F2328"/>
          <w:shd w:val="clear" w:color="auto" w:fill="FFFFFF"/>
        </w:rPr>
        <w:t xml:space="preserve">Answer=&gt; D. </w:t>
      </w:r>
      <w:proofErr w:type="gramStart"/>
      <w:r w:rsidRPr="00707AAE">
        <w:rPr>
          <w:rFonts w:asciiTheme="majorHAnsi" w:hAnsiTheme="majorHAnsi" w:cs="Segoe UI"/>
          <w:color w:val="1F2328"/>
          <w:shd w:val="clear" w:color="auto" w:fill="FFFFFF"/>
        </w:rPr>
        <w:t>print(</w:t>
      </w:r>
      <w:proofErr w:type="gramEnd"/>
      <w:r w:rsidRPr="00707AAE">
        <w:rPr>
          <w:rFonts w:asciiTheme="majorHAnsi" w:hAnsiTheme="majorHAnsi" w:cs="Segoe UI"/>
          <w:color w:val="1F2328"/>
          <w:shd w:val="clear" w:color="auto" w:fill="FFFFFF"/>
        </w:rPr>
        <w:t>"""The two values of a and b, symmetric about the mean, are such that the probability of the random variable taking a value between them is 0.99:""",</w:t>
      </w:r>
      <w:proofErr w:type="spellStart"/>
      <w:r w:rsidRPr="00707AAE">
        <w:rPr>
          <w:rFonts w:asciiTheme="majorHAnsi" w:hAnsiTheme="majorHAnsi" w:cs="Segoe UI"/>
          <w:color w:val="1F2328"/>
          <w:shd w:val="clear" w:color="auto" w:fill="FFFFFF"/>
        </w:rPr>
        <w:t>np.round</w:t>
      </w:r>
      <w:proofErr w:type="spellEnd"/>
      <w:r w:rsidRPr="00707AAE">
        <w:rPr>
          <w:rFonts w:asciiTheme="majorHAnsi" w:hAnsiTheme="majorHAnsi" w:cs="Segoe UI"/>
          <w:color w:val="1F2328"/>
          <w:shd w:val="clear" w:color="auto" w:fill="FFFFFF"/>
        </w:rPr>
        <w:t>(</w:t>
      </w:r>
      <w:proofErr w:type="spellStart"/>
      <w:r w:rsidRPr="00707AAE">
        <w:rPr>
          <w:rFonts w:asciiTheme="majorHAnsi" w:hAnsiTheme="majorHAnsi" w:cs="Segoe UI"/>
          <w:color w:val="1F2328"/>
          <w:shd w:val="clear" w:color="auto" w:fill="FFFFFF"/>
        </w:rPr>
        <w:t>stats.norm.interval</w:t>
      </w:r>
      <w:proofErr w:type="spellEnd"/>
      <w:r w:rsidRPr="00707AAE">
        <w:rPr>
          <w:rFonts w:asciiTheme="majorHAnsi" w:hAnsiTheme="majorHAnsi" w:cs="Segoe UI"/>
          <w:color w:val="1F2328"/>
          <w:shd w:val="clear" w:color="auto" w:fill="FFFFFF"/>
        </w:rPr>
        <w:t>(0.99, loc = 100, scale = 20),1)) The two values of a and b, symmetric about the mean, are such that the probability of the random variable taking a value between them is 0.99: [ 48.5 151.5]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DD0F02" w:rsidRPr="00DD0F02" w:rsidRDefault="00DD0F02" w:rsidP="00DD0F02">
      <w:pPr>
        <w:pStyle w:val="NormalWeb"/>
        <w:shd w:val="clear" w:color="auto" w:fill="FFFFFF"/>
        <w:spacing w:before="0" w:beforeAutospacing="0" w:after="146" w:afterAutospacing="0"/>
        <w:rPr>
          <w:rFonts w:asciiTheme="majorHAnsi" w:hAnsiTheme="majorHAnsi" w:cs="Segoe UI"/>
          <w:color w:val="1F2328"/>
          <w:sz w:val="22"/>
          <w:szCs w:val="22"/>
        </w:rPr>
      </w:pPr>
      <w:r w:rsidRPr="00DD0F02">
        <w:rPr>
          <w:rFonts w:asciiTheme="majorHAnsi" w:hAnsiTheme="majorHAnsi" w:cs="Segoe UI"/>
          <w:color w:val="1F2328"/>
          <w:sz w:val="22"/>
          <w:szCs w:val="22"/>
        </w:rPr>
        <w:t>A. Specify a Rupee range (centered on the mean) such that it contains 95% probability for the annual profit of the company.</w:t>
      </w:r>
      <w:r>
        <w:rPr>
          <w:rFonts w:asciiTheme="majorHAnsi" w:hAnsiTheme="majorHAnsi" w:cs="Segoe UI"/>
          <w:color w:val="1F2328"/>
          <w:sz w:val="22"/>
          <w:szCs w:val="22"/>
        </w:rPr>
        <w:br/>
        <w:t xml:space="preserve">Answer=&gt; </w:t>
      </w:r>
      <w:r w:rsidRPr="00DD0F02">
        <w:rPr>
          <w:rFonts w:asciiTheme="majorHAnsi" w:hAnsiTheme="majorHAnsi" w:cs="Segoe UI"/>
          <w:color w:val="1F2328"/>
          <w:sz w:val="22"/>
          <w:szCs w:val="22"/>
        </w:rPr>
        <w:t xml:space="preserve">Rupee ranges in between [9.9 to 98.1] </w:t>
      </w:r>
      <w:proofErr w:type="spellStart"/>
      <w:r w:rsidRPr="00DD0F02">
        <w:rPr>
          <w:rFonts w:asciiTheme="majorHAnsi" w:hAnsiTheme="majorHAnsi" w:cs="Segoe UI"/>
          <w:color w:val="1F2328"/>
          <w:sz w:val="22"/>
          <w:szCs w:val="22"/>
        </w:rPr>
        <w:t>Crore</w:t>
      </w:r>
      <w:proofErr w:type="spellEnd"/>
      <w:r w:rsidRPr="00DD0F02">
        <w:rPr>
          <w:rFonts w:asciiTheme="majorHAnsi" w:hAnsiTheme="majorHAnsi" w:cs="Segoe UI"/>
          <w:color w:val="1F2328"/>
          <w:sz w:val="22"/>
          <w:szCs w:val="22"/>
        </w:rPr>
        <w:t xml:space="preserve"> Rupees, 95% of the time for the Annual Profit of the Company.</w:t>
      </w:r>
    </w:p>
    <w:p w:rsidR="00DD0F02" w:rsidRPr="00DD0F02" w:rsidRDefault="00DD0F02" w:rsidP="00DD0F02">
      <w:pPr>
        <w:pStyle w:val="NormalWeb"/>
        <w:shd w:val="clear" w:color="auto" w:fill="FFFFFF"/>
        <w:spacing w:before="0" w:beforeAutospacing="0" w:after="146" w:afterAutospacing="0"/>
        <w:rPr>
          <w:rFonts w:asciiTheme="majorHAnsi" w:hAnsiTheme="majorHAnsi" w:cs="Segoe UI"/>
          <w:color w:val="1F2328"/>
          <w:sz w:val="22"/>
          <w:szCs w:val="22"/>
        </w:rPr>
      </w:pPr>
      <w:r w:rsidRPr="00DD0F02">
        <w:rPr>
          <w:rFonts w:asciiTheme="majorHAnsi" w:hAnsiTheme="majorHAnsi" w:cs="Segoe UI"/>
          <w:color w:val="1F2328"/>
          <w:sz w:val="22"/>
          <w:szCs w:val="22"/>
        </w:rPr>
        <w:t>B. Specify the 5th percentile of profit (in Rupees) for the company</w:t>
      </w:r>
      <w:r>
        <w:rPr>
          <w:rFonts w:asciiTheme="majorHAnsi" w:hAnsiTheme="majorHAnsi" w:cs="Segoe UI"/>
          <w:color w:val="1F2328"/>
          <w:sz w:val="22"/>
          <w:szCs w:val="22"/>
        </w:rPr>
        <w:br/>
        <w:t>Answer=&gt;</w:t>
      </w:r>
      <w:r w:rsidRPr="00DD0F02">
        <w:rPr>
          <w:rFonts w:asciiTheme="majorHAnsi" w:hAnsiTheme="majorHAnsi" w:cs="Segoe UI"/>
          <w:color w:val="1F2328"/>
          <w:sz w:val="22"/>
          <w:szCs w:val="22"/>
        </w:rPr>
        <w:t xml:space="preserve"> </w:t>
      </w:r>
      <w:proofErr w:type="gramStart"/>
      <w:r w:rsidRPr="00DD0F02">
        <w:rPr>
          <w:rFonts w:asciiTheme="majorHAnsi" w:hAnsiTheme="majorHAnsi" w:cs="Segoe UI"/>
          <w:color w:val="1F2328"/>
          <w:sz w:val="22"/>
          <w:szCs w:val="22"/>
        </w:rPr>
        <w:t>The</w:t>
      </w:r>
      <w:proofErr w:type="gramEnd"/>
      <w:r w:rsidRPr="00DD0F02">
        <w:rPr>
          <w:rFonts w:asciiTheme="majorHAnsi" w:hAnsiTheme="majorHAnsi" w:cs="Segoe UI"/>
          <w:color w:val="1F2328"/>
          <w:sz w:val="22"/>
          <w:szCs w:val="22"/>
        </w:rPr>
        <w:t xml:space="preserve"> 5TH Percentile of profit for the company is 17 </w:t>
      </w:r>
      <w:proofErr w:type="spellStart"/>
      <w:r w:rsidRPr="00DD0F02">
        <w:rPr>
          <w:rFonts w:asciiTheme="majorHAnsi" w:hAnsiTheme="majorHAnsi" w:cs="Segoe UI"/>
          <w:color w:val="1F2328"/>
          <w:sz w:val="22"/>
          <w:szCs w:val="22"/>
        </w:rPr>
        <w:t>Crore</w:t>
      </w:r>
      <w:proofErr w:type="spellEnd"/>
      <w:r w:rsidRPr="00DD0F02">
        <w:rPr>
          <w:rFonts w:asciiTheme="majorHAnsi" w:hAnsiTheme="majorHAnsi" w:cs="Segoe UI"/>
          <w:color w:val="1F2328"/>
          <w:sz w:val="22"/>
          <w:szCs w:val="22"/>
        </w:rPr>
        <w:t xml:space="preserve"> Rupees</w:t>
      </w:r>
    </w:p>
    <w:p w:rsidR="00DD0F02" w:rsidRPr="00DD0F02" w:rsidRDefault="00DD0F02" w:rsidP="00DD0F02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1F2328"/>
          <w:sz w:val="22"/>
          <w:szCs w:val="22"/>
        </w:rPr>
      </w:pPr>
      <w:r w:rsidRPr="00DD0F02">
        <w:rPr>
          <w:rFonts w:asciiTheme="majorHAnsi" w:hAnsiTheme="majorHAnsi" w:cs="Segoe UI"/>
          <w:color w:val="1F2328"/>
          <w:sz w:val="22"/>
          <w:szCs w:val="22"/>
        </w:rPr>
        <w:lastRenderedPageBreak/>
        <w:t>C. Which of the two divisions has a larger probability of making a loss in a given year?</w:t>
      </w:r>
      <w:r>
        <w:rPr>
          <w:rFonts w:asciiTheme="majorHAnsi" w:hAnsiTheme="majorHAnsi" w:cs="Segoe UI"/>
          <w:color w:val="1F2328"/>
          <w:sz w:val="22"/>
          <w:szCs w:val="22"/>
        </w:rPr>
        <w:br/>
        <w:t>Answer=&gt;</w:t>
      </w:r>
      <w:r w:rsidRPr="00DD0F02">
        <w:rPr>
          <w:rFonts w:asciiTheme="majorHAnsi" w:hAnsiTheme="majorHAnsi" w:cs="Segoe UI"/>
          <w:color w:val="1F2328"/>
          <w:sz w:val="22"/>
          <w:szCs w:val="22"/>
        </w:rPr>
        <w:t xml:space="preserve"> The Division #2 (Profit2 ~ </w:t>
      </w:r>
      <w:proofErr w:type="gramStart"/>
      <w:r w:rsidRPr="00DD0F02">
        <w:rPr>
          <w:rFonts w:asciiTheme="majorHAnsi" w:hAnsiTheme="majorHAnsi" w:cs="Segoe UI"/>
          <w:color w:val="1F2328"/>
          <w:sz w:val="22"/>
          <w:szCs w:val="22"/>
        </w:rPr>
        <w:t>N(</w:t>
      </w:r>
      <w:proofErr w:type="gramEnd"/>
      <w:r w:rsidRPr="00DD0F02">
        <w:rPr>
          <w:rFonts w:asciiTheme="majorHAnsi" w:hAnsiTheme="majorHAnsi" w:cs="Segoe UI"/>
          <w:color w:val="1F2328"/>
          <w:sz w:val="22"/>
          <w:szCs w:val="22"/>
        </w:rPr>
        <w:t>7, 42) ) has a larger probability of making a loss in a given year</w:t>
      </w:r>
    </w:p>
    <w:p w:rsidR="00707AAE" w:rsidRPr="00DD0F02" w:rsidRDefault="00707AAE" w:rsidP="00707AAE">
      <w:pPr>
        <w:spacing w:after="120"/>
        <w:ind w:left="1080"/>
        <w:contextualSpacing/>
        <w:rPr>
          <w:rFonts w:asciiTheme="majorHAnsi" w:hAnsiTheme="majorHAnsi"/>
        </w:rPr>
      </w:pPr>
    </w:p>
    <w:sectPr w:rsidR="00707AAE" w:rsidRPr="00DD0F0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5A34C5"/>
    <w:multiLevelType w:val="multilevel"/>
    <w:tmpl w:val="45CAA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7AAE"/>
    <w:rsid w:val="0077375F"/>
    <w:rsid w:val="00777CB3"/>
    <w:rsid w:val="00783E6E"/>
    <w:rsid w:val="007A0436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0F0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7AA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0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Kajal</cp:lastModifiedBy>
  <cp:revision>2</cp:revision>
  <dcterms:created xsi:type="dcterms:W3CDTF">2024-03-27T15:36:00Z</dcterms:created>
  <dcterms:modified xsi:type="dcterms:W3CDTF">2024-03-27T15:36:00Z</dcterms:modified>
</cp:coreProperties>
</file>